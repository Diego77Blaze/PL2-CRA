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4-14T00:00:00Z">
                                      <w:dateFormat w:val="yyyy"/>
                                      <w:lid w:val="es-ES"/>
                                      <w:storeMappedDataAs w:val="dateTime"/>
                                      <w:calendar w:val="gregorian"/>
                                    </w:date>
                                  </w:sdtPr>
                                  <w:sdtEndPr/>
                                  <w:sdtContent>
                                    <w:p w:rsidR="002D06EC" w:rsidRDefault="001872BF">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4-14T00:00:00Z">
                                      <w:dateFormat w:val="d-M-yyyy"/>
                                      <w:lid w:val="es-ES"/>
                                      <w:storeMappedDataAs w:val="dateTime"/>
                                      <w:calendar w:val="gregorian"/>
                                    </w:date>
                                  </w:sdtPr>
                                  <w:sdtEndPr/>
                                  <w:sdtContent>
                                    <w:p w:rsidR="002D06EC" w:rsidRPr="006E1CCA" w:rsidRDefault="001872BF">
                                      <w:pPr>
                                        <w:pStyle w:val="Sinespaciado"/>
                                        <w:spacing w:line="360" w:lineRule="auto"/>
                                        <w:rPr>
                                          <w:color w:val="FFFFFF" w:themeColor="background1"/>
                                          <w:sz w:val="32"/>
                                          <w:szCs w:val="32"/>
                                        </w:rPr>
                                      </w:pPr>
                                      <w:r>
                                        <w:rPr>
                                          <w:color w:val="FFFFFF" w:themeColor="background1"/>
                                          <w:sz w:val="32"/>
                                          <w:szCs w:val="32"/>
                                        </w:rPr>
                                        <w:t>14-4-2020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dataBinding w:prefixMappings="xmlns:ns0='http://schemas.microsoft.com/office/2006/coverPageProps'" w:xpath="/ns0:CoverPageProperties[1]/ns0:PublishDate[1]" w:storeItemID="{55AF091B-3C7A-41E3-B477-F2FDAA23CFDA}"/>
                              <w:date w:fullDate="2020-04-14T00:00:00Z">
                                <w:dateFormat w:val="yyyy"/>
                                <w:lid w:val="es-ES"/>
                                <w:storeMappedDataAs w:val="dateTime"/>
                                <w:calendar w:val="gregorian"/>
                              </w:date>
                            </w:sdtPr>
                            <w:sdtEndPr/>
                            <w:sdtContent>
                              <w:p w:rsidR="002D06EC" w:rsidRDefault="001872BF">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dataBinding w:prefixMappings="xmlns:ns0='http://schemas.microsoft.com/office/2006/coverPageProps'" w:xpath="/ns0:CoverPageProperties[1]/ns0:PublishDate[1]" w:storeItemID="{55AF091B-3C7A-41E3-B477-F2FDAA23CFDA}"/>
                              <w:date w:fullDate="2020-04-14T00:00:00Z">
                                <w:dateFormat w:val="d-M-yyyy"/>
                                <w:lid w:val="es-ES"/>
                                <w:storeMappedDataAs w:val="dateTime"/>
                                <w:calendar w:val="gregorian"/>
                              </w:date>
                            </w:sdtPr>
                            <w:sdtEndPr/>
                            <w:sdtContent>
                              <w:p w:rsidR="002D06EC" w:rsidRPr="006E1CCA" w:rsidRDefault="001872BF">
                                <w:pPr>
                                  <w:pStyle w:val="Sinespaciado"/>
                                  <w:spacing w:line="360" w:lineRule="auto"/>
                                  <w:rPr>
                                    <w:color w:val="FFFFFF" w:themeColor="background1"/>
                                    <w:sz w:val="32"/>
                                    <w:szCs w:val="32"/>
                                  </w:rPr>
                                </w:pPr>
                                <w:r>
                                  <w:rPr>
                                    <w:color w:val="FFFFFF" w:themeColor="background1"/>
                                    <w:sz w:val="32"/>
                                    <w:szCs w:val="32"/>
                                  </w:rPr>
                                  <w:t>14-4-2020</w:t>
                                </w:r>
                              </w:p>
                            </w:sdtContent>
                          </w:sdt>
                        </w:txbxContent>
                      </v:textbox>
                    </v:rect>
                    <w10:wrap anchorx="page" anchory="page"/>
                  </v:group>
                </w:pict>
              </mc:Fallback>
            </mc:AlternateContent>
          </w:r>
        </w:p>
        <w:p w:rsidR="009B351B" w:rsidRDefault="002D06EC" w:rsidP="009B351B">
          <w:r>
            <w:rPr>
              <w:noProof/>
            </w:rPr>
            <mc:AlternateContent>
              <mc:Choice Requires="wps">
                <w:drawing>
                  <wp:anchor distT="0" distB="0" distL="114300" distR="114300" simplePos="0" relativeHeight="251661312" behindDoc="0" locked="0" layoutInCell="0" allowOverlap="1">
                    <wp:simplePos x="0" y="0"/>
                    <wp:positionH relativeFrom="page">
                      <wp:posOffset>-152400</wp:posOffset>
                    </wp:positionH>
                    <wp:positionV relativeFrom="page">
                      <wp:posOffset>2505075</wp:posOffset>
                    </wp:positionV>
                    <wp:extent cx="6940550" cy="1552575"/>
                    <wp:effectExtent l="0" t="0" r="12700" b="2857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0550" cy="1552575"/>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w:t>
                                </w:r>
                                <w:r w:rsidR="00426573">
                                  <w:rPr>
                                    <w:color w:val="FFFFFF" w:themeColor="background1"/>
                                    <w:sz w:val="72"/>
                                    <w:szCs w:val="72"/>
                                  </w:rPr>
                                  <w:t>2</w:t>
                                </w:r>
                                <w:r>
                                  <w:rPr>
                                    <w:color w:val="FFFFFF" w:themeColor="background1"/>
                                    <w:sz w:val="72"/>
                                    <w:szCs w:val="72"/>
                                  </w:rPr>
                                  <w:t xml:space="preserve"> – </w:t>
                                </w:r>
                                <w:r w:rsidR="00426573">
                                  <w:rPr>
                                    <w:color w:val="FFFFFF" w:themeColor="background1"/>
                                    <w:sz w:val="72"/>
                                    <w:szCs w:val="72"/>
                                  </w:rPr>
                                  <w:t>Traductor</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31" style="position:absolute;margin-left:-12pt;margin-top:197.25pt;width:546.5pt;height:12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" o:allowincell="f" fillcolor="black [3213]" strokecolor="black [3213]" strokeweight="1.5pt">
                    <v:textbox inset="14.4pt,,14.4pt">
                      <w:txbxContent>
                        <w:p w:rsidR="002D06EC" w:rsidRDefault="002D06EC">
                          <w:pPr>
                            <w:pStyle w:val="Sinespaciado"/>
                            <w:jc w:val="right"/>
                            <w:rPr>
                              <w:color w:val="FFFFFF" w:themeColor="background1"/>
                              <w:sz w:val="72"/>
                              <w:szCs w:val="72"/>
                            </w:rPr>
                          </w:pPr>
                          <w:r>
                            <w:rPr>
                              <w:color w:val="FFFFFF" w:themeColor="background1"/>
                              <w:sz w:val="72"/>
                              <w:szCs w:val="72"/>
                            </w:rPr>
                            <w:t>PL</w:t>
                          </w:r>
                          <w:r w:rsidR="00426573">
                            <w:rPr>
                              <w:color w:val="FFFFFF" w:themeColor="background1"/>
                              <w:sz w:val="72"/>
                              <w:szCs w:val="72"/>
                            </w:rPr>
                            <w:t>2</w:t>
                          </w:r>
                          <w:r>
                            <w:rPr>
                              <w:color w:val="FFFFFF" w:themeColor="background1"/>
                              <w:sz w:val="72"/>
                              <w:szCs w:val="72"/>
                            </w:rPr>
                            <w:t xml:space="preserve"> – </w:t>
                          </w:r>
                          <w:r w:rsidR="00426573">
                            <w:rPr>
                              <w:color w:val="FFFFFF" w:themeColor="background1"/>
                              <w:sz w:val="72"/>
                              <w:szCs w:val="72"/>
                            </w:rPr>
                            <w:t>Traductor</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444D7C" w:rsidRDefault="00891972" w:rsidP="00C70610">
      <w:pPr>
        <w:pStyle w:val="Ttulo1"/>
        <w:jc w:val="both"/>
      </w:pPr>
      <w:r>
        <w:lastRenderedPageBreak/>
        <w:t>Introducción</w:t>
      </w:r>
    </w:p>
    <w:p w:rsidR="00D3673C" w:rsidRDefault="00E20B04" w:rsidP="00C70610">
      <w:pPr>
        <w:jc w:val="both"/>
      </w:pPr>
      <w:r>
        <w:t xml:space="preserve">Para este proyecto se nos ha requerido implementar mediante el lenguaje de programación </w:t>
      </w:r>
      <w:proofErr w:type="spellStart"/>
      <w:r>
        <w:t>prolog</w:t>
      </w:r>
      <w:proofErr w:type="spellEnd"/>
      <w:r>
        <w:t xml:space="preserve">, un traductor español – inglés, que funcione en ambos sentidos y que lleve a cabo una serie de distintas </w:t>
      </w:r>
      <w:r w:rsidR="00690084">
        <w:t>traducciones de manera</w:t>
      </w:r>
      <w:r w:rsidR="00D3673C">
        <w:t xml:space="preserve"> correcta. Estas son las siguientes:</w:t>
      </w:r>
    </w:p>
    <w:p w:rsidR="00D3673C" w:rsidRDefault="00D3673C" w:rsidP="00C70610">
      <w:pPr>
        <w:jc w:val="both"/>
      </w:pPr>
      <w:r>
        <w:t xml:space="preserve">1. El hombre come una manzana. - </w:t>
      </w:r>
      <w:proofErr w:type="spellStart"/>
      <w:r>
        <w:t>The</w:t>
      </w:r>
      <w:proofErr w:type="spellEnd"/>
      <w:r>
        <w:t xml:space="preserve"> </w:t>
      </w:r>
      <w:proofErr w:type="spellStart"/>
      <w:r>
        <w:t>man</w:t>
      </w:r>
      <w:proofErr w:type="spellEnd"/>
      <w:r>
        <w:t xml:space="preserve"> </w:t>
      </w:r>
      <w:proofErr w:type="spellStart"/>
      <w:r>
        <w:t>eats</w:t>
      </w:r>
      <w:proofErr w:type="spellEnd"/>
      <w:r>
        <w:t xml:space="preserve"> </w:t>
      </w:r>
      <w:proofErr w:type="spellStart"/>
      <w:r>
        <w:t>an</w:t>
      </w:r>
      <w:proofErr w:type="spellEnd"/>
      <w:r>
        <w:t xml:space="preserve"> </w:t>
      </w:r>
      <w:proofErr w:type="spellStart"/>
      <w:r>
        <w:t>apple</w:t>
      </w:r>
      <w:proofErr w:type="spellEnd"/>
      <w:r>
        <w:t xml:space="preserve">. </w:t>
      </w:r>
    </w:p>
    <w:p w:rsidR="00D3673C" w:rsidRDefault="00D3673C" w:rsidP="00C70610">
      <w:pPr>
        <w:jc w:val="both"/>
        <w:rPr>
          <w:lang w:val="en-GB"/>
        </w:rPr>
      </w:pPr>
      <w:r w:rsidRPr="00D3673C">
        <w:rPr>
          <w:lang w:val="en-GB"/>
        </w:rPr>
        <w:t xml:space="preserve">2. </w:t>
      </w:r>
      <w:proofErr w:type="spellStart"/>
      <w:r w:rsidRPr="00D3673C">
        <w:rPr>
          <w:lang w:val="en-GB"/>
        </w:rPr>
        <w:t>Ellos</w:t>
      </w:r>
      <w:proofErr w:type="spellEnd"/>
      <w:r w:rsidRPr="00D3673C">
        <w:rPr>
          <w:lang w:val="en-GB"/>
        </w:rPr>
        <w:t xml:space="preserve"> </w:t>
      </w:r>
      <w:proofErr w:type="spellStart"/>
      <w:r w:rsidRPr="00D3673C">
        <w:rPr>
          <w:lang w:val="en-GB"/>
        </w:rPr>
        <w:t>comen</w:t>
      </w:r>
      <w:proofErr w:type="spellEnd"/>
      <w:r w:rsidRPr="00D3673C">
        <w:rPr>
          <w:lang w:val="en-GB"/>
        </w:rPr>
        <w:t xml:space="preserve"> manzanas. - They eat some apples. </w:t>
      </w:r>
    </w:p>
    <w:p w:rsidR="00D3673C" w:rsidRDefault="00D3673C" w:rsidP="00C70610">
      <w:pPr>
        <w:jc w:val="both"/>
      </w:pPr>
      <w:r>
        <w:t xml:space="preserve">3. Tú comes una manzana roja. - </w:t>
      </w:r>
      <w:proofErr w:type="spellStart"/>
      <w:r>
        <w:t>You</w:t>
      </w:r>
      <w:proofErr w:type="spellEnd"/>
      <w:r>
        <w:t xml:space="preserve"> </w:t>
      </w:r>
      <w:proofErr w:type="spellStart"/>
      <w:r>
        <w:t>eat</w:t>
      </w:r>
      <w:proofErr w:type="spellEnd"/>
      <w:r>
        <w:t xml:space="preserve"> a red </w:t>
      </w:r>
      <w:proofErr w:type="spellStart"/>
      <w:r>
        <w:t>apple</w:t>
      </w:r>
      <w:proofErr w:type="spellEnd"/>
      <w:r>
        <w:t xml:space="preserve">. </w:t>
      </w:r>
    </w:p>
    <w:p w:rsidR="00D3673C" w:rsidRDefault="00D3673C" w:rsidP="00C70610">
      <w:pPr>
        <w:jc w:val="both"/>
        <w:rPr>
          <w:lang w:val="en-GB"/>
        </w:rPr>
      </w:pPr>
      <w:r w:rsidRPr="00D3673C">
        <w:rPr>
          <w:lang w:val="en-GB"/>
        </w:rPr>
        <w:t xml:space="preserve">4. Juan </w:t>
      </w:r>
      <w:proofErr w:type="spellStart"/>
      <w:r w:rsidRPr="00D3673C">
        <w:rPr>
          <w:lang w:val="en-GB"/>
        </w:rPr>
        <w:t>ama</w:t>
      </w:r>
      <w:proofErr w:type="spellEnd"/>
      <w:r w:rsidRPr="00D3673C">
        <w:rPr>
          <w:lang w:val="en-GB"/>
        </w:rPr>
        <w:t xml:space="preserve"> a Maria. - John loves Mary. </w:t>
      </w:r>
    </w:p>
    <w:p w:rsidR="00D3673C" w:rsidRDefault="00D3673C" w:rsidP="00C70610">
      <w:pPr>
        <w:jc w:val="both"/>
        <w:rPr>
          <w:lang w:val="en-GB"/>
        </w:rPr>
      </w:pPr>
      <w:r w:rsidRPr="00D3673C">
        <w:rPr>
          <w:lang w:val="en-GB"/>
        </w:rPr>
        <w:t xml:space="preserve">5. El </w:t>
      </w:r>
      <w:proofErr w:type="spellStart"/>
      <w:r w:rsidRPr="00D3673C">
        <w:rPr>
          <w:lang w:val="en-GB"/>
        </w:rPr>
        <w:t>gato</w:t>
      </w:r>
      <w:proofErr w:type="spellEnd"/>
      <w:r w:rsidRPr="00D3673C">
        <w:rPr>
          <w:lang w:val="en-GB"/>
        </w:rPr>
        <w:t xml:space="preserve"> </w:t>
      </w:r>
      <w:proofErr w:type="spellStart"/>
      <w:r w:rsidRPr="00D3673C">
        <w:rPr>
          <w:lang w:val="en-GB"/>
        </w:rPr>
        <w:t>grande</w:t>
      </w:r>
      <w:proofErr w:type="spellEnd"/>
      <w:r w:rsidRPr="00D3673C">
        <w:rPr>
          <w:lang w:val="en-GB"/>
        </w:rPr>
        <w:t xml:space="preserve"> come un </w:t>
      </w:r>
      <w:proofErr w:type="spellStart"/>
      <w:r w:rsidRPr="00D3673C">
        <w:rPr>
          <w:lang w:val="en-GB"/>
        </w:rPr>
        <w:t>rat</w:t>
      </w:r>
      <w:r>
        <w:rPr>
          <w:lang w:val="en-GB"/>
        </w:rPr>
        <w:t>ó</w:t>
      </w:r>
      <w:r w:rsidRPr="00D3673C">
        <w:rPr>
          <w:lang w:val="en-GB"/>
        </w:rPr>
        <w:t>n</w:t>
      </w:r>
      <w:proofErr w:type="spellEnd"/>
      <w:r w:rsidRPr="00D3673C">
        <w:rPr>
          <w:lang w:val="en-GB"/>
        </w:rPr>
        <w:t xml:space="preserve"> </w:t>
      </w:r>
      <w:proofErr w:type="spellStart"/>
      <w:r w:rsidRPr="00D3673C">
        <w:rPr>
          <w:lang w:val="en-GB"/>
        </w:rPr>
        <w:t>gris</w:t>
      </w:r>
      <w:proofErr w:type="spellEnd"/>
      <w:r w:rsidRPr="00D3673C">
        <w:rPr>
          <w:lang w:val="en-GB"/>
        </w:rPr>
        <w:t xml:space="preserve">. - The big cat eats a grey mouse. </w:t>
      </w:r>
    </w:p>
    <w:p w:rsidR="00D3673C" w:rsidRDefault="00D3673C" w:rsidP="00C70610">
      <w:pPr>
        <w:jc w:val="both"/>
      </w:pPr>
      <w:r>
        <w:t xml:space="preserve">6. Juan estudia en la universidad. - John </w:t>
      </w:r>
      <w:proofErr w:type="spellStart"/>
      <w:r>
        <w:t>studies</w:t>
      </w:r>
      <w:proofErr w:type="spellEnd"/>
      <w:r>
        <w:t xml:space="preserve"> at </w:t>
      </w:r>
      <w:proofErr w:type="spellStart"/>
      <w:r>
        <w:t>university</w:t>
      </w:r>
      <w:proofErr w:type="spellEnd"/>
      <w:r>
        <w:t xml:space="preserve">. </w:t>
      </w:r>
    </w:p>
    <w:p w:rsidR="00D3673C" w:rsidRDefault="00D3673C" w:rsidP="00C70610">
      <w:pPr>
        <w:jc w:val="both"/>
      </w:pPr>
      <w:r>
        <w:t xml:space="preserve">7. El alumno ama la universidad. - </w:t>
      </w:r>
      <w:proofErr w:type="spellStart"/>
      <w:r>
        <w:t>The</w:t>
      </w:r>
      <w:proofErr w:type="spellEnd"/>
      <w:r>
        <w:t xml:space="preserve"> </w:t>
      </w:r>
      <w:proofErr w:type="spellStart"/>
      <w:r>
        <w:t>student</w:t>
      </w:r>
      <w:proofErr w:type="spellEnd"/>
      <w:r>
        <w:t xml:space="preserve"> </w:t>
      </w:r>
      <w:proofErr w:type="spellStart"/>
      <w:r>
        <w:t>loves</w:t>
      </w:r>
      <w:proofErr w:type="spellEnd"/>
      <w:r>
        <w:t xml:space="preserve"> </w:t>
      </w:r>
      <w:proofErr w:type="spellStart"/>
      <w:r>
        <w:t>university</w:t>
      </w:r>
      <w:proofErr w:type="spellEnd"/>
      <w:r>
        <w:t>.</w:t>
      </w:r>
    </w:p>
    <w:p w:rsidR="00D3673C" w:rsidRDefault="00D3673C" w:rsidP="00C70610">
      <w:pPr>
        <w:jc w:val="both"/>
      </w:pPr>
      <w:r>
        <w:t xml:space="preserve">8. El perro persiguió un gato negro en el jardín. - </w:t>
      </w:r>
      <w:proofErr w:type="spellStart"/>
      <w:r>
        <w:t>The</w:t>
      </w:r>
      <w:proofErr w:type="spellEnd"/>
      <w:r>
        <w:t xml:space="preserve"> </w:t>
      </w:r>
      <w:proofErr w:type="spellStart"/>
      <w:r>
        <w:t>dog</w:t>
      </w:r>
      <w:proofErr w:type="spellEnd"/>
      <w:r>
        <w:t xml:space="preserve"> </w:t>
      </w:r>
      <w:proofErr w:type="spellStart"/>
      <w:r>
        <w:t>chased</w:t>
      </w:r>
      <w:proofErr w:type="spellEnd"/>
      <w:r>
        <w:t xml:space="preserve"> a </w:t>
      </w:r>
      <w:proofErr w:type="spellStart"/>
      <w:r>
        <w:t>black</w:t>
      </w:r>
      <w:proofErr w:type="spellEnd"/>
      <w:r>
        <w:t xml:space="preserve"> </w:t>
      </w:r>
      <w:proofErr w:type="spellStart"/>
      <w:r>
        <w:t>cat</w:t>
      </w:r>
      <w:proofErr w:type="spellEnd"/>
      <w:r>
        <w:t xml:space="preserve"> in </w:t>
      </w:r>
      <w:proofErr w:type="spellStart"/>
      <w:r>
        <w:t>the</w:t>
      </w:r>
      <w:proofErr w:type="spellEnd"/>
      <w:r>
        <w:t xml:space="preserve"> </w:t>
      </w:r>
      <w:proofErr w:type="spellStart"/>
      <w:r>
        <w:t>garden</w:t>
      </w:r>
      <w:proofErr w:type="spellEnd"/>
      <w:r>
        <w:t xml:space="preserve">. </w:t>
      </w:r>
    </w:p>
    <w:p w:rsidR="00D3673C" w:rsidRPr="00A12108" w:rsidRDefault="00D3673C" w:rsidP="00C70610">
      <w:pPr>
        <w:jc w:val="both"/>
      </w:pPr>
      <w:r w:rsidRPr="00A12108">
        <w:t xml:space="preserve">9. La Universidad es grande. - </w:t>
      </w:r>
      <w:proofErr w:type="spellStart"/>
      <w:r w:rsidRPr="00A12108">
        <w:t>The</w:t>
      </w:r>
      <w:proofErr w:type="spellEnd"/>
      <w:r w:rsidRPr="00A12108">
        <w:t xml:space="preserve"> </w:t>
      </w:r>
      <w:proofErr w:type="spellStart"/>
      <w:r w:rsidRPr="00A12108">
        <w:t>University</w:t>
      </w:r>
      <w:proofErr w:type="spellEnd"/>
      <w:r w:rsidRPr="00A12108">
        <w:t xml:space="preserve"> </w:t>
      </w:r>
      <w:proofErr w:type="spellStart"/>
      <w:r w:rsidRPr="00A12108">
        <w:t>is</w:t>
      </w:r>
      <w:proofErr w:type="spellEnd"/>
      <w:r w:rsidRPr="00A12108">
        <w:t xml:space="preserve"> </w:t>
      </w:r>
      <w:proofErr w:type="spellStart"/>
      <w:r w:rsidRPr="00A12108">
        <w:t>large</w:t>
      </w:r>
      <w:proofErr w:type="spellEnd"/>
      <w:r w:rsidRPr="00A12108">
        <w:t xml:space="preserve">. </w:t>
      </w:r>
    </w:p>
    <w:p w:rsidR="00D3673C" w:rsidRDefault="00D3673C" w:rsidP="00C70610">
      <w:pPr>
        <w:jc w:val="both"/>
        <w:rPr>
          <w:lang w:val="en-GB"/>
        </w:rPr>
      </w:pPr>
      <w:r w:rsidRPr="00D3673C">
        <w:rPr>
          <w:lang w:val="en-GB"/>
        </w:rPr>
        <w:t xml:space="preserve">10. El hombre que </w:t>
      </w:r>
      <w:proofErr w:type="spellStart"/>
      <w:r w:rsidRPr="00D3673C">
        <w:rPr>
          <w:lang w:val="en-GB"/>
        </w:rPr>
        <w:t>vimos</w:t>
      </w:r>
      <w:proofErr w:type="spellEnd"/>
      <w:r w:rsidRPr="00D3673C">
        <w:rPr>
          <w:lang w:val="en-GB"/>
        </w:rPr>
        <w:t xml:space="preserve"> </w:t>
      </w:r>
      <w:proofErr w:type="spellStart"/>
      <w:r w:rsidRPr="00D3673C">
        <w:rPr>
          <w:lang w:val="en-GB"/>
        </w:rPr>
        <w:t>ayer</w:t>
      </w:r>
      <w:proofErr w:type="spellEnd"/>
      <w:r w:rsidRPr="00D3673C">
        <w:rPr>
          <w:lang w:val="en-GB"/>
        </w:rPr>
        <w:t xml:space="preserve"> es mi </w:t>
      </w:r>
      <w:proofErr w:type="spellStart"/>
      <w:r w:rsidRPr="00D3673C">
        <w:rPr>
          <w:lang w:val="en-GB"/>
        </w:rPr>
        <w:t>vecino</w:t>
      </w:r>
      <w:proofErr w:type="spellEnd"/>
      <w:r w:rsidRPr="00D3673C">
        <w:rPr>
          <w:lang w:val="en-GB"/>
        </w:rPr>
        <w:t xml:space="preserve">. - The man (that) we saw yesterday is my neighbour. </w:t>
      </w:r>
    </w:p>
    <w:p w:rsidR="00D3673C" w:rsidRDefault="00D3673C" w:rsidP="00C70610">
      <w:pPr>
        <w:jc w:val="both"/>
        <w:rPr>
          <w:lang w:val="en-GB"/>
        </w:rPr>
      </w:pPr>
      <w:r w:rsidRPr="00D3673C">
        <w:rPr>
          <w:lang w:val="en-GB"/>
        </w:rPr>
        <w:t xml:space="preserve">11. El </w:t>
      </w:r>
      <w:proofErr w:type="spellStart"/>
      <w:r w:rsidRPr="00D3673C">
        <w:rPr>
          <w:lang w:val="en-GB"/>
        </w:rPr>
        <w:t>canario</w:t>
      </w:r>
      <w:proofErr w:type="spellEnd"/>
      <w:r w:rsidRPr="00D3673C">
        <w:rPr>
          <w:lang w:val="en-GB"/>
        </w:rPr>
        <w:t xml:space="preserve"> </w:t>
      </w:r>
      <w:proofErr w:type="spellStart"/>
      <w:r w:rsidRPr="00D3673C">
        <w:rPr>
          <w:lang w:val="en-GB"/>
        </w:rPr>
        <w:t>amarillo</w:t>
      </w:r>
      <w:proofErr w:type="spellEnd"/>
      <w:r w:rsidRPr="00D3673C">
        <w:rPr>
          <w:lang w:val="en-GB"/>
        </w:rPr>
        <w:t xml:space="preserve"> </w:t>
      </w:r>
      <w:proofErr w:type="spellStart"/>
      <w:r w:rsidRPr="00D3673C">
        <w:rPr>
          <w:lang w:val="en-GB"/>
        </w:rPr>
        <w:t>canta</w:t>
      </w:r>
      <w:proofErr w:type="spellEnd"/>
      <w:r w:rsidRPr="00D3673C">
        <w:rPr>
          <w:lang w:val="en-GB"/>
        </w:rPr>
        <w:t xml:space="preserve"> </w:t>
      </w:r>
      <w:proofErr w:type="spellStart"/>
      <w:r w:rsidRPr="00D3673C">
        <w:rPr>
          <w:lang w:val="en-GB"/>
        </w:rPr>
        <w:t>muy</w:t>
      </w:r>
      <w:proofErr w:type="spellEnd"/>
      <w:r w:rsidRPr="00D3673C">
        <w:rPr>
          <w:lang w:val="en-GB"/>
        </w:rPr>
        <w:t xml:space="preserve"> bien. - The yellow canary sings very well. </w:t>
      </w:r>
    </w:p>
    <w:p w:rsidR="00D3673C" w:rsidRDefault="00D3673C" w:rsidP="00C70610">
      <w:pPr>
        <w:jc w:val="both"/>
        <w:rPr>
          <w:lang w:val="en-GB"/>
        </w:rPr>
      </w:pPr>
      <w:r w:rsidRPr="00D3673C">
        <w:rPr>
          <w:lang w:val="en-GB"/>
        </w:rPr>
        <w:t xml:space="preserve">12. Juan </w:t>
      </w:r>
      <w:proofErr w:type="spellStart"/>
      <w:r w:rsidRPr="00D3673C">
        <w:rPr>
          <w:lang w:val="en-GB"/>
        </w:rPr>
        <w:t>toma</w:t>
      </w:r>
      <w:proofErr w:type="spellEnd"/>
      <w:r w:rsidRPr="00D3673C">
        <w:rPr>
          <w:lang w:val="en-GB"/>
        </w:rPr>
        <w:t xml:space="preserve"> un cafe y lee el </w:t>
      </w:r>
      <w:proofErr w:type="spellStart"/>
      <w:r w:rsidRPr="00D3673C">
        <w:rPr>
          <w:lang w:val="en-GB"/>
        </w:rPr>
        <w:t>peri</w:t>
      </w:r>
      <w:r>
        <w:rPr>
          <w:lang w:val="en-GB"/>
        </w:rPr>
        <w:t>ó</w:t>
      </w:r>
      <w:r w:rsidRPr="00D3673C">
        <w:rPr>
          <w:lang w:val="en-GB"/>
        </w:rPr>
        <w:t>dic</w:t>
      </w:r>
      <w:r>
        <w:rPr>
          <w:lang w:val="en-GB"/>
        </w:rPr>
        <w:t>o</w:t>
      </w:r>
      <w:proofErr w:type="spellEnd"/>
      <w:r w:rsidRPr="00D3673C">
        <w:rPr>
          <w:lang w:val="en-GB"/>
        </w:rPr>
        <w:t xml:space="preserve">. - John has a coffee and reads the newspaper. </w:t>
      </w:r>
    </w:p>
    <w:p w:rsidR="00D3673C" w:rsidRDefault="00D3673C" w:rsidP="00C70610">
      <w:pPr>
        <w:jc w:val="both"/>
        <w:rPr>
          <w:lang w:val="en-GB"/>
        </w:rPr>
      </w:pPr>
      <w:r w:rsidRPr="00D3673C">
        <w:rPr>
          <w:lang w:val="en-GB"/>
        </w:rPr>
        <w:t xml:space="preserve">13. Juan es </w:t>
      </w:r>
      <w:proofErr w:type="spellStart"/>
      <w:r w:rsidRPr="00D3673C">
        <w:rPr>
          <w:lang w:val="en-GB"/>
        </w:rPr>
        <w:t>delgado</w:t>
      </w:r>
      <w:proofErr w:type="spellEnd"/>
      <w:r w:rsidRPr="00D3673C">
        <w:rPr>
          <w:lang w:val="en-GB"/>
        </w:rPr>
        <w:t xml:space="preserve"> y Mar</w:t>
      </w:r>
      <w:r>
        <w:rPr>
          <w:lang w:val="en-GB"/>
        </w:rPr>
        <w:t>í</w:t>
      </w:r>
      <w:r w:rsidRPr="00D3673C">
        <w:rPr>
          <w:lang w:val="en-GB"/>
        </w:rPr>
        <w:t xml:space="preserve">a es </w:t>
      </w:r>
      <w:proofErr w:type="spellStart"/>
      <w:r w:rsidRPr="00D3673C">
        <w:rPr>
          <w:lang w:val="en-GB"/>
        </w:rPr>
        <w:t>alta.</w:t>
      </w:r>
      <w:proofErr w:type="spellEnd"/>
      <w:r w:rsidRPr="00D3673C">
        <w:rPr>
          <w:lang w:val="en-GB"/>
        </w:rPr>
        <w:t xml:space="preserve"> - John is thin and Mary is tall. </w:t>
      </w:r>
    </w:p>
    <w:p w:rsidR="00891972" w:rsidRPr="00D3673C" w:rsidRDefault="00D3673C" w:rsidP="00C70610">
      <w:pPr>
        <w:jc w:val="both"/>
        <w:rPr>
          <w:lang w:val="en-GB"/>
        </w:rPr>
      </w:pPr>
      <w:r w:rsidRPr="00D3673C">
        <w:rPr>
          <w:lang w:val="en-GB"/>
        </w:rPr>
        <w:t xml:space="preserve">14. Oscar Wilde </w:t>
      </w:r>
      <w:proofErr w:type="spellStart"/>
      <w:r w:rsidRPr="00D3673C">
        <w:rPr>
          <w:lang w:val="en-GB"/>
        </w:rPr>
        <w:t>escribi</w:t>
      </w:r>
      <w:r>
        <w:rPr>
          <w:lang w:val="en-GB"/>
        </w:rPr>
        <w:t>ó</w:t>
      </w:r>
      <w:proofErr w:type="spellEnd"/>
      <w:r w:rsidRPr="00D3673C">
        <w:rPr>
          <w:lang w:val="en-GB"/>
        </w:rPr>
        <w:t xml:space="preserve"> El </w:t>
      </w:r>
      <w:proofErr w:type="spellStart"/>
      <w:r w:rsidRPr="00D3673C">
        <w:rPr>
          <w:lang w:val="en-GB"/>
        </w:rPr>
        <w:t>Fantasma</w:t>
      </w:r>
      <w:proofErr w:type="spellEnd"/>
      <w:r w:rsidRPr="00D3673C">
        <w:rPr>
          <w:lang w:val="en-GB"/>
        </w:rPr>
        <w:t xml:space="preserve"> de </w:t>
      </w:r>
      <w:proofErr w:type="spellStart"/>
      <w:r w:rsidRPr="00D3673C">
        <w:rPr>
          <w:lang w:val="en-GB"/>
        </w:rPr>
        <w:t>Canterville</w:t>
      </w:r>
      <w:proofErr w:type="spellEnd"/>
      <w:r w:rsidRPr="00D3673C">
        <w:rPr>
          <w:lang w:val="en-GB"/>
        </w:rPr>
        <w:t xml:space="preserve"> - Oscar Wilde wrote The </w:t>
      </w:r>
      <w:proofErr w:type="spellStart"/>
      <w:r w:rsidRPr="00D3673C">
        <w:rPr>
          <w:lang w:val="en-GB"/>
        </w:rPr>
        <w:t>Canterville</w:t>
      </w:r>
      <w:proofErr w:type="spellEnd"/>
      <w:r w:rsidRPr="00D3673C">
        <w:rPr>
          <w:lang w:val="en-GB"/>
        </w:rPr>
        <w:t xml:space="preserve"> Ghost.  </w:t>
      </w:r>
    </w:p>
    <w:p w:rsidR="00D77CBC" w:rsidRDefault="00891972" w:rsidP="00C70610">
      <w:pPr>
        <w:pStyle w:val="Ttulo1"/>
        <w:jc w:val="both"/>
      </w:pPr>
      <w:r>
        <w:t>Reglas implementadas</w:t>
      </w:r>
    </w:p>
    <w:p w:rsidR="00D77CBC" w:rsidRDefault="00D77CBC" w:rsidP="00C70610">
      <w:pPr>
        <w:jc w:val="both"/>
      </w:pPr>
      <w:r>
        <w:t>Para llevar a cabo esta actividad, nos ha sido necesario implementar una serie de reglas gramaticales en el lenguaje:</w:t>
      </w:r>
    </w:p>
    <w:p w:rsidR="00D77CBC" w:rsidRDefault="00D77CBC" w:rsidP="00C70610">
      <w:pPr>
        <w:jc w:val="both"/>
      </w:pPr>
      <w:r>
        <w:t>De esta manera, se establecerán las combinaciones necesarias para la composición de cada uno de los grupos gramaticales que compondrán una oración.</w:t>
      </w:r>
    </w:p>
    <w:p w:rsidR="001755A2" w:rsidRDefault="001755A2" w:rsidP="00C70610">
      <w:pPr>
        <w:jc w:val="both"/>
      </w:pPr>
      <w:r>
        <w:t xml:space="preserve">Por tanto, debemos tener claro que las </w:t>
      </w:r>
      <w:r w:rsidR="00FA4E93">
        <w:t>reglas más importantes</w:t>
      </w:r>
      <w:r>
        <w:t xml:space="preserve"> serán oración y </w:t>
      </w:r>
      <w:proofErr w:type="spellStart"/>
      <w:r>
        <w:t>sentence</w:t>
      </w:r>
      <w:proofErr w:type="spellEnd"/>
      <w:r>
        <w:t>, dado que cada una es la superior</w:t>
      </w:r>
      <w:r w:rsidR="00FA4E93">
        <w:t xml:space="preserve"> de sus respectivas gramáticas (la española y la inglesa). Por supuesto, debemos tener también en cuenta que dichas gramáticas van a cambiar con respecto a </w:t>
      </w:r>
      <w:r w:rsidR="00117DDA">
        <w:t>la ordenación de los grupos que lo componen. Un ejemplo básico para comprender esto puede ser la frase “El gato negro</w:t>
      </w:r>
      <w:r w:rsidR="003F6410">
        <w:t xml:space="preserve"> era feliz”, que, traducida al inglés se mantendría su estructura a excepción de la parte del adjetivo, que quedaría por delante del nombre esta vez “</w:t>
      </w:r>
      <w:proofErr w:type="spellStart"/>
      <w:r w:rsidR="003F6410">
        <w:t>The</w:t>
      </w:r>
      <w:proofErr w:type="spellEnd"/>
      <w:r w:rsidR="003F6410">
        <w:t xml:space="preserve"> </w:t>
      </w:r>
      <w:proofErr w:type="spellStart"/>
      <w:r w:rsidR="003F6410">
        <w:t>black</w:t>
      </w:r>
      <w:proofErr w:type="spellEnd"/>
      <w:r w:rsidR="003F6410">
        <w:t xml:space="preserve"> </w:t>
      </w:r>
      <w:proofErr w:type="spellStart"/>
      <w:r w:rsidR="003F6410">
        <w:t>cat</w:t>
      </w:r>
      <w:proofErr w:type="spellEnd"/>
      <w:r w:rsidR="003F6410">
        <w:t xml:space="preserve"> </w:t>
      </w:r>
      <w:proofErr w:type="spellStart"/>
      <w:r w:rsidR="003F6410">
        <w:t>was</w:t>
      </w:r>
      <w:proofErr w:type="spellEnd"/>
      <w:r w:rsidR="003F6410">
        <w:t xml:space="preserve"> </w:t>
      </w:r>
      <w:proofErr w:type="spellStart"/>
      <w:r w:rsidR="003F6410">
        <w:t>happy</w:t>
      </w:r>
      <w:proofErr w:type="spellEnd"/>
      <w:r w:rsidR="003F6410">
        <w:t>”.</w:t>
      </w:r>
    </w:p>
    <w:p w:rsidR="003F6410" w:rsidRPr="00D77CBC" w:rsidRDefault="003F6410" w:rsidP="00C70610">
      <w:pPr>
        <w:jc w:val="both"/>
      </w:pPr>
      <w:r>
        <w:t xml:space="preserve">Así pues, hemos tenido que manejar además estos aspectos para </w:t>
      </w:r>
      <w:r w:rsidR="00DF2D55">
        <w:t>que,</w:t>
      </w:r>
      <w:r>
        <w:t xml:space="preserve"> al traducir </w:t>
      </w:r>
      <w:r w:rsidR="002C088C">
        <w:t xml:space="preserve">de un idioma a otro, se corresponda con la gramática existente para cada lenguaje y no </w:t>
      </w:r>
      <w:r w:rsidR="00C70610">
        <w:t>dar lugar a</w:t>
      </w:r>
      <w:r w:rsidR="002C088C">
        <w:t xml:space="preserve"> un orden equívoco.</w:t>
      </w:r>
    </w:p>
    <w:p w:rsidR="00891972" w:rsidRPr="00891972" w:rsidRDefault="00891972" w:rsidP="00C70610">
      <w:pPr>
        <w:jc w:val="both"/>
      </w:pPr>
    </w:p>
    <w:p w:rsidR="00891972" w:rsidRDefault="00891972" w:rsidP="00C70610">
      <w:pPr>
        <w:pStyle w:val="Ttulo1"/>
        <w:jc w:val="both"/>
      </w:pPr>
      <w:r>
        <w:lastRenderedPageBreak/>
        <w:t>Grupos Gramaticales</w:t>
      </w:r>
    </w:p>
    <w:p w:rsidR="00DF4380" w:rsidRPr="00DF4380" w:rsidRDefault="00DF4380" w:rsidP="00DF4380">
      <w:r>
        <w:t>Estos son los distintos grupos gramaticales usados:</w:t>
      </w:r>
    </w:p>
    <w:p w:rsidR="00A068CE" w:rsidRDefault="008D7026" w:rsidP="00C70610">
      <w:pPr>
        <w:jc w:val="both"/>
      </w:pPr>
      <w:r>
        <w:t>Determinante/</w:t>
      </w:r>
      <w:proofErr w:type="spellStart"/>
      <w:r>
        <w:t>Determinant</w:t>
      </w:r>
      <w:proofErr w:type="spellEnd"/>
      <w:r>
        <w:t>: el grupo gramatical de los determinantes lo encontraremos siempre antes de un nombre.</w:t>
      </w:r>
      <w:r w:rsidR="008D6595">
        <w:t xml:space="preserve"> Sus parámetros en español serán el género (que se decidirá entre masculino y femenino), la persona (singular o plural)</w:t>
      </w:r>
      <w:r w:rsidR="00A068CE">
        <w:t>,</w:t>
      </w:r>
      <w:r w:rsidR="008D6595">
        <w:t xml:space="preserve"> la decisión entre si es definido o indefinido</w:t>
      </w:r>
      <w:r w:rsidR="00A068CE">
        <w:t xml:space="preserve">, y también si va antes de una palabra que empiece por vocal o no. </w:t>
      </w:r>
      <w:r w:rsidR="008D6595">
        <w:t>Además, se deberá tener en cuenta el tipo de determinante que se tenga: artículo, posesivo, etc.</w:t>
      </w:r>
      <w:r w:rsidR="00DF4380">
        <w:t xml:space="preserve"> </w:t>
      </w:r>
      <w:r w:rsidR="00A068CE">
        <w:t xml:space="preserve">Por otro lado, los parámetros en </w:t>
      </w:r>
      <w:r w:rsidR="00DB465E">
        <w:t>inglés</w:t>
      </w:r>
      <w:r w:rsidR="00A068CE">
        <w:t xml:space="preserve"> contarán únicamente con el número, si es definido o indefinido, y si va antes de una vocal o no.</w:t>
      </w:r>
    </w:p>
    <w:p w:rsidR="00A12108" w:rsidRDefault="00A12108" w:rsidP="00C70610">
      <w:pPr>
        <w:jc w:val="both"/>
      </w:pPr>
      <w:r>
        <w:t xml:space="preserve">Estos son nuestros grupos </w:t>
      </w:r>
      <w:proofErr w:type="spellStart"/>
      <w:r>
        <w:t>pre-terminales</w:t>
      </w:r>
      <w:proofErr w:type="spellEnd"/>
      <w:r>
        <w:t>:</w:t>
      </w:r>
    </w:p>
    <w:p w:rsidR="00DF4380" w:rsidRDefault="008D6595" w:rsidP="00A12108">
      <w:pPr>
        <w:pStyle w:val="Prrafodelista"/>
        <w:numPr>
          <w:ilvl w:val="0"/>
          <w:numId w:val="3"/>
        </w:numPr>
        <w:jc w:val="both"/>
      </w:pPr>
      <w:r>
        <w:t>Pronombre/</w:t>
      </w:r>
      <w:proofErr w:type="spellStart"/>
      <w:r>
        <w:t>Pronoun</w:t>
      </w:r>
      <w:proofErr w:type="spellEnd"/>
      <w:r>
        <w:t xml:space="preserve">: </w:t>
      </w:r>
      <w:r w:rsidR="00DF4380">
        <w:t>los pronombres serán las palabras que emplearemos para designar una cosa sin emplear su nombre, ya sea común o propio. Sus parámetros en español serán la persona (primera, segunda o tercera), el número (singular o plural), y el género (masculino o femenino). En inglés en cambio, sólo contaremos con las dos primeras.</w:t>
      </w:r>
    </w:p>
    <w:p w:rsidR="003A7106" w:rsidRDefault="003A7106" w:rsidP="00A12108">
      <w:pPr>
        <w:pStyle w:val="Prrafodelista"/>
        <w:numPr>
          <w:ilvl w:val="0"/>
          <w:numId w:val="3"/>
        </w:numPr>
        <w:jc w:val="both"/>
      </w:pPr>
      <w:r>
        <w:t>Nombre/</w:t>
      </w:r>
      <w:proofErr w:type="spellStart"/>
      <w:r>
        <w:t>Noun</w:t>
      </w:r>
      <w:proofErr w:type="spellEnd"/>
      <w:r>
        <w:t>: los nombres serán nuestros sustantivos. Sus parámetros en español serán el género, el número y si son comunes y propios. En inglés en cambio sólo tendremos en cuenta las dos últimas, además de si empieza o no por vocal.</w:t>
      </w:r>
    </w:p>
    <w:p w:rsidR="00B816C4" w:rsidRDefault="00B816C4" w:rsidP="00A12108">
      <w:pPr>
        <w:pStyle w:val="Prrafodelista"/>
        <w:numPr>
          <w:ilvl w:val="0"/>
          <w:numId w:val="3"/>
        </w:numPr>
        <w:jc w:val="both"/>
      </w:pPr>
      <w:r>
        <w:t>Verbo/</w:t>
      </w:r>
      <w:proofErr w:type="spellStart"/>
      <w:r w:rsidR="00646363">
        <w:t>V</w:t>
      </w:r>
      <w:r>
        <w:t>erb</w:t>
      </w:r>
      <w:proofErr w:type="spellEnd"/>
      <w:r>
        <w:t>: los verbos representarán las acciones. Sus parámetros en español serán la persona, el número y el tiempo. En inglés se tendrán en cuenta todas las anteriores, excepto en tiempo pasado donde sólo se tendrá en cuenta el tiempo.</w:t>
      </w:r>
    </w:p>
    <w:p w:rsidR="00646363" w:rsidRDefault="00646363" w:rsidP="00A12108">
      <w:pPr>
        <w:pStyle w:val="Prrafodelista"/>
        <w:numPr>
          <w:ilvl w:val="0"/>
          <w:numId w:val="3"/>
        </w:numPr>
        <w:jc w:val="both"/>
      </w:pPr>
      <w:r>
        <w:t>Adjetivo/</w:t>
      </w:r>
      <w:proofErr w:type="spellStart"/>
      <w:r>
        <w:t>Adjective</w:t>
      </w:r>
      <w:proofErr w:type="spellEnd"/>
      <w:r>
        <w:t>: los adjetivos acompañarán a los nombres para expresar sus cualidades. En español contaremos con el género y el número, mientras que en inglés no nos harán falta ninguna de estos parámetros.</w:t>
      </w:r>
    </w:p>
    <w:p w:rsidR="00646363" w:rsidRDefault="00646363" w:rsidP="00A12108">
      <w:pPr>
        <w:pStyle w:val="Prrafodelista"/>
        <w:numPr>
          <w:ilvl w:val="0"/>
          <w:numId w:val="3"/>
        </w:numPr>
        <w:jc w:val="both"/>
      </w:pPr>
      <w:r>
        <w:t>Adverbio/</w:t>
      </w:r>
      <w:proofErr w:type="spellStart"/>
      <w:r>
        <w:t>Adverb</w:t>
      </w:r>
      <w:proofErr w:type="spellEnd"/>
      <w:r>
        <w:t>: los adverbios modificarán a un verbo, adjetivo, a otro adverbio e incluso a todo un período. Ni en inglés ni en español contará con parámetros.</w:t>
      </w:r>
    </w:p>
    <w:p w:rsidR="003D1A35" w:rsidRDefault="003D1A35" w:rsidP="00A12108">
      <w:pPr>
        <w:pStyle w:val="Prrafodelista"/>
        <w:numPr>
          <w:ilvl w:val="0"/>
          <w:numId w:val="3"/>
        </w:numPr>
        <w:jc w:val="both"/>
      </w:pPr>
      <w:r>
        <w:t>Preposición/</w:t>
      </w:r>
      <w:proofErr w:type="spellStart"/>
      <w:r w:rsidR="004A10B7">
        <w:t>Preposition</w:t>
      </w:r>
      <w:proofErr w:type="spellEnd"/>
      <w:r w:rsidR="004A10B7">
        <w:t xml:space="preserve">: las preposiciones </w:t>
      </w:r>
      <w:r w:rsidR="004A10B7" w:rsidRPr="004A10B7">
        <w:t>se</w:t>
      </w:r>
      <w:r w:rsidR="004A10B7">
        <w:t xml:space="preserve"> </w:t>
      </w:r>
      <w:r w:rsidR="004A10B7" w:rsidRPr="004A10B7">
        <w:t>utiliza</w:t>
      </w:r>
      <w:r w:rsidR="004A10B7">
        <w:t>n</w:t>
      </w:r>
      <w:r w:rsidR="004A10B7" w:rsidRPr="004A10B7">
        <w:t xml:space="preserve"> para establecer una relación de dependencia entre dos o más palabras</w:t>
      </w:r>
      <w:r w:rsidR="004A10B7">
        <w:t>. Ni en inglés ni en español contará con parámetros.</w:t>
      </w:r>
    </w:p>
    <w:p w:rsidR="004A10B7" w:rsidRDefault="004A10B7" w:rsidP="00A12108">
      <w:pPr>
        <w:pStyle w:val="Prrafodelista"/>
        <w:numPr>
          <w:ilvl w:val="0"/>
          <w:numId w:val="3"/>
        </w:numPr>
        <w:jc w:val="both"/>
      </w:pPr>
      <w:r>
        <w:t>Nexo/Nexus: los nexos se utilizarán para unir palabras, sintagmas u oraciones. Ni en inglés ni en español contará con parámetros.</w:t>
      </w:r>
    </w:p>
    <w:p w:rsidR="00663CDE" w:rsidRDefault="00663CDE" w:rsidP="00A12108">
      <w:pPr>
        <w:pStyle w:val="Prrafodelista"/>
        <w:numPr>
          <w:ilvl w:val="0"/>
          <w:numId w:val="3"/>
        </w:numPr>
        <w:jc w:val="both"/>
      </w:pPr>
      <w:r>
        <w:t>Cuantificador/</w:t>
      </w:r>
      <w:proofErr w:type="spellStart"/>
      <w:r>
        <w:t>Quantifier</w:t>
      </w:r>
      <w:proofErr w:type="spellEnd"/>
      <w:r>
        <w:t>: los cuantificadores expresarán la cantidad.</w:t>
      </w:r>
      <w:r w:rsidRPr="00663CDE">
        <w:t xml:space="preserve"> </w:t>
      </w:r>
      <w:r>
        <w:t>Ni en inglés ni en español contará con parámetros.</w:t>
      </w:r>
    </w:p>
    <w:p w:rsidR="001C2AE6" w:rsidRDefault="00663CDE" w:rsidP="001C2AE6">
      <w:pPr>
        <w:pStyle w:val="Prrafodelista"/>
        <w:numPr>
          <w:ilvl w:val="0"/>
          <w:numId w:val="3"/>
        </w:numPr>
        <w:jc w:val="both"/>
      </w:pPr>
      <w:r>
        <w:t>Conjunción/</w:t>
      </w:r>
      <w:proofErr w:type="spellStart"/>
      <w:r>
        <w:t>Conjunction</w:t>
      </w:r>
      <w:proofErr w:type="spellEnd"/>
      <w:r>
        <w:t xml:space="preserve">: </w:t>
      </w:r>
      <w:r w:rsidRPr="00663CDE">
        <w:t>se utiliza</w:t>
      </w:r>
      <w:r>
        <w:t>rá</w:t>
      </w:r>
      <w:r w:rsidRPr="00663CDE">
        <w:t xml:space="preserve"> para unir dos o más partes de una oración o dos o más oraciones</w:t>
      </w:r>
      <w:r>
        <w:t>. Ni en inglés ni en español contará con parámetros.</w:t>
      </w:r>
    </w:p>
    <w:p w:rsidR="001C2AE6" w:rsidRDefault="001C2AE6" w:rsidP="001C2AE6">
      <w:pPr>
        <w:jc w:val="both"/>
      </w:pPr>
      <w:r>
        <w:t>A continuación, los grupos no terminales:</w:t>
      </w:r>
    </w:p>
    <w:p w:rsidR="009C4479" w:rsidRDefault="009C4479" w:rsidP="00415BBC">
      <w:pPr>
        <w:pStyle w:val="Prrafodelista"/>
        <w:numPr>
          <w:ilvl w:val="0"/>
          <w:numId w:val="4"/>
        </w:numPr>
        <w:jc w:val="both"/>
      </w:pPr>
      <w:proofErr w:type="spellStart"/>
      <w:r>
        <w:t>Oracion</w:t>
      </w:r>
      <w:proofErr w:type="spellEnd"/>
      <w:r>
        <w:t>/</w:t>
      </w:r>
      <w:proofErr w:type="spellStart"/>
      <w:r>
        <w:t>Sentence</w:t>
      </w:r>
      <w:proofErr w:type="spellEnd"/>
    </w:p>
    <w:p w:rsidR="009C4479" w:rsidRDefault="009C4479" w:rsidP="00415BBC">
      <w:pPr>
        <w:pStyle w:val="Prrafodelista"/>
        <w:numPr>
          <w:ilvl w:val="0"/>
          <w:numId w:val="4"/>
        </w:numPr>
        <w:jc w:val="both"/>
      </w:pPr>
      <w:proofErr w:type="spellStart"/>
      <w:r>
        <w:t>G_nominal</w:t>
      </w:r>
      <w:proofErr w:type="spellEnd"/>
      <w:r>
        <w:t>/</w:t>
      </w:r>
      <w:proofErr w:type="spellStart"/>
      <w:r>
        <w:t>Nom_</w:t>
      </w:r>
      <w:r w:rsidR="00415BBC">
        <w:t>p</w:t>
      </w:r>
      <w:proofErr w:type="spellEnd"/>
    </w:p>
    <w:p w:rsidR="009C4479" w:rsidRPr="00415BBC" w:rsidRDefault="009C4479" w:rsidP="00415BBC">
      <w:pPr>
        <w:pStyle w:val="Prrafodelista"/>
        <w:numPr>
          <w:ilvl w:val="0"/>
          <w:numId w:val="4"/>
        </w:numPr>
        <w:jc w:val="both"/>
        <w:rPr>
          <w:lang w:val="en-GB"/>
        </w:rPr>
      </w:pPr>
      <w:proofErr w:type="spellStart"/>
      <w:r w:rsidRPr="00415BBC">
        <w:rPr>
          <w:lang w:val="en-GB"/>
        </w:rPr>
        <w:t>G_nominal_basico</w:t>
      </w:r>
      <w:proofErr w:type="spellEnd"/>
      <w:r w:rsidRPr="00415BBC">
        <w:rPr>
          <w:lang w:val="en-GB"/>
        </w:rPr>
        <w:t>/</w:t>
      </w:r>
      <w:proofErr w:type="spellStart"/>
      <w:r w:rsidRPr="00415BBC">
        <w:rPr>
          <w:lang w:val="en-GB"/>
        </w:rPr>
        <w:t>Nom_p_basic</w:t>
      </w:r>
      <w:proofErr w:type="spellEnd"/>
    </w:p>
    <w:p w:rsidR="009C4479" w:rsidRPr="00415BBC" w:rsidRDefault="009C4479" w:rsidP="00415BBC">
      <w:pPr>
        <w:pStyle w:val="Prrafodelista"/>
        <w:numPr>
          <w:ilvl w:val="0"/>
          <w:numId w:val="4"/>
        </w:numPr>
        <w:jc w:val="both"/>
        <w:rPr>
          <w:lang w:val="en-GB"/>
        </w:rPr>
      </w:pPr>
      <w:proofErr w:type="spellStart"/>
      <w:r w:rsidRPr="00415BBC">
        <w:rPr>
          <w:lang w:val="en-GB"/>
        </w:rPr>
        <w:t>G_nominal_simple</w:t>
      </w:r>
      <w:proofErr w:type="spellEnd"/>
      <w:r w:rsidRPr="00415BBC">
        <w:rPr>
          <w:lang w:val="en-GB"/>
        </w:rPr>
        <w:t>/</w:t>
      </w:r>
      <w:proofErr w:type="spellStart"/>
      <w:r w:rsidRPr="00415BBC">
        <w:rPr>
          <w:lang w:val="en-GB"/>
        </w:rPr>
        <w:t>Nom_p_simple</w:t>
      </w:r>
      <w:proofErr w:type="spellEnd"/>
    </w:p>
    <w:p w:rsidR="009C4479" w:rsidRPr="00415BBC" w:rsidRDefault="009C4479" w:rsidP="00415BBC">
      <w:pPr>
        <w:pStyle w:val="Prrafodelista"/>
        <w:numPr>
          <w:ilvl w:val="0"/>
          <w:numId w:val="4"/>
        </w:numPr>
        <w:jc w:val="both"/>
        <w:rPr>
          <w:lang w:val="en-GB"/>
        </w:rPr>
      </w:pPr>
      <w:proofErr w:type="spellStart"/>
      <w:r w:rsidRPr="00415BBC">
        <w:rPr>
          <w:lang w:val="en-GB"/>
        </w:rPr>
        <w:t>G_preposicional</w:t>
      </w:r>
      <w:proofErr w:type="spellEnd"/>
      <w:r w:rsidRPr="00415BBC">
        <w:rPr>
          <w:lang w:val="en-GB"/>
        </w:rPr>
        <w:t>/</w:t>
      </w:r>
      <w:proofErr w:type="spellStart"/>
      <w:r w:rsidRPr="00415BBC">
        <w:rPr>
          <w:lang w:val="en-GB"/>
        </w:rPr>
        <w:t>Prep_p</w:t>
      </w:r>
      <w:proofErr w:type="spellEnd"/>
    </w:p>
    <w:p w:rsidR="009C4479" w:rsidRPr="009C4479" w:rsidRDefault="009C4479" w:rsidP="00415BBC">
      <w:pPr>
        <w:pStyle w:val="Prrafodelista"/>
        <w:numPr>
          <w:ilvl w:val="0"/>
          <w:numId w:val="4"/>
        </w:numPr>
        <w:jc w:val="both"/>
      </w:pPr>
      <w:proofErr w:type="spellStart"/>
      <w:r w:rsidRPr="009C4479">
        <w:t>G_verbal</w:t>
      </w:r>
      <w:proofErr w:type="spellEnd"/>
      <w:r w:rsidRPr="009C4479">
        <w:t>/</w:t>
      </w:r>
      <w:proofErr w:type="spellStart"/>
      <w:r w:rsidRPr="009C4479">
        <w:t>Verbal_p</w:t>
      </w:r>
      <w:proofErr w:type="spellEnd"/>
    </w:p>
    <w:p w:rsidR="009C4479" w:rsidRDefault="009C4479" w:rsidP="00415BBC">
      <w:pPr>
        <w:pStyle w:val="Prrafodelista"/>
        <w:numPr>
          <w:ilvl w:val="0"/>
          <w:numId w:val="4"/>
        </w:numPr>
        <w:jc w:val="both"/>
      </w:pPr>
      <w:proofErr w:type="spellStart"/>
      <w:r>
        <w:t>G_complementos_predicado</w:t>
      </w:r>
      <w:proofErr w:type="spellEnd"/>
      <w:r>
        <w:t>/</w:t>
      </w:r>
      <w:proofErr w:type="spellStart"/>
      <w:r>
        <w:t>Pred_complements</w:t>
      </w:r>
      <w:proofErr w:type="spellEnd"/>
    </w:p>
    <w:p w:rsidR="009C4479" w:rsidRPr="00415BBC" w:rsidRDefault="002178CC" w:rsidP="00415BBC">
      <w:pPr>
        <w:pStyle w:val="Prrafodelista"/>
        <w:numPr>
          <w:ilvl w:val="0"/>
          <w:numId w:val="4"/>
        </w:numPr>
        <w:jc w:val="both"/>
        <w:rPr>
          <w:lang w:val="en-GB"/>
        </w:rPr>
      </w:pPr>
      <w:proofErr w:type="spellStart"/>
      <w:r w:rsidRPr="009C4479">
        <w:t>G_</w:t>
      </w:r>
      <w:r w:rsidR="009C4479" w:rsidRPr="009C4479">
        <w:t>adjetival_basico</w:t>
      </w:r>
      <w:proofErr w:type="spellEnd"/>
      <w:r w:rsidR="009C4479">
        <w:t>/</w:t>
      </w:r>
      <w:proofErr w:type="spellStart"/>
      <w:r>
        <w:t>A</w:t>
      </w:r>
      <w:r w:rsidRPr="002178CC">
        <w:t>dj_p_basic</w:t>
      </w:r>
      <w:proofErr w:type="spellEnd"/>
    </w:p>
    <w:p w:rsidR="009C4479" w:rsidRDefault="002178CC" w:rsidP="00415BBC">
      <w:pPr>
        <w:pStyle w:val="Prrafodelista"/>
        <w:numPr>
          <w:ilvl w:val="0"/>
          <w:numId w:val="4"/>
        </w:numPr>
        <w:jc w:val="both"/>
      </w:pPr>
      <w:proofErr w:type="spellStart"/>
      <w:r w:rsidRPr="009C4479">
        <w:lastRenderedPageBreak/>
        <w:t>G_adjetival</w:t>
      </w:r>
      <w:proofErr w:type="spellEnd"/>
      <w:r w:rsidR="009C4479">
        <w:t>/</w:t>
      </w:r>
      <w:proofErr w:type="spellStart"/>
      <w:r>
        <w:t>A</w:t>
      </w:r>
      <w:r w:rsidRPr="002178CC">
        <w:t>dj_p</w:t>
      </w:r>
      <w:proofErr w:type="spellEnd"/>
    </w:p>
    <w:p w:rsidR="00DF4380" w:rsidRPr="00891972" w:rsidRDefault="002178CC" w:rsidP="00C70610">
      <w:pPr>
        <w:pStyle w:val="Prrafodelista"/>
        <w:numPr>
          <w:ilvl w:val="0"/>
          <w:numId w:val="4"/>
        </w:numPr>
        <w:jc w:val="both"/>
      </w:pPr>
      <w:proofErr w:type="spellStart"/>
      <w:r w:rsidRPr="009C4479">
        <w:t>G_co</w:t>
      </w:r>
      <w:r w:rsidR="009C4479" w:rsidRPr="009C4479">
        <w:t>mplemento_adverbial</w:t>
      </w:r>
      <w:proofErr w:type="spellEnd"/>
      <w:r w:rsidR="009C4479">
        <w:t>/</w:t>
      </w:r>
      <w:proofErr w:type="spellStart"/>
      <w:r>
        <w:t>A</w:t>
      </w:r>
      <w:r w:rsidRPr="002178CC">
        <w:t>dv_p</w:t>
      </w:r>
      <w:bookmarkStart w:id="0" w:name="_GoBack"/>
      <w:bookmarkEnd w:id="0"/>
      <w:proofErr w:type="spellEnd"/>
    </w:p>
    <w:p w:rsidR="00891972" w:rsidRDefault="00891972" w:rsidP="00C70610">
      <w:pPr>
        <w:pStyle w:val="Ttulo1"/>
        <w:jc w:val="both"/>
      </w:pPr>
      <w:r>
        <w:t>Conjunto de frases que se pueden realizar</w:t>
      </w:r>
    </w:p>
    <w:p w:rsidR="00891972" w:rsidRPr="00891972" w:rsidRDefault="002A32A7" w:rsidP="00C70610">
      <w:pPr>
        <w:jc w:val="both"/>
      </w:pPr>
      <w:r>
        <w:t>Todas las frases especificadas al principio del documento se pueden realizar adecuadamente. Además, se han introducido las frases que se han ido poniendo de ejemplo durante el documento explicativo de la práctica:</w:t>
      </w:r>
    </w:p>
    <w:p w:rsidR="00891972" w:rsidRDefault="00891972" w:rsidP="00C70610">
      <w:pPr>
        <w:pStyle w:val="Ttulo1"/>
        <w:jc w:val="both"/>
      </w:pPr>
      <w:r>
        <w:t>Limitaciones del mecanismo</w:t>
      </w:r>
    </w:p>
    <w:p w:rsidR="00891972" w:rsidRPr="00891972" w:rsidRDefault="00891972" w:rsidP="00C70610">
      <w:pPr>
        <w:jc w:val="both"/>
      </w:pPr>
    </w:p>
    <w:p w:rsidR="00891972" w:rsidRPr="00891972" w:rsidRDefault="00891972" w:rsidP="00C70610">
      <w:pPr>
        <w:pStyle w:val="Ttulo1"/>
        <w:jc w:val="both"/>
      </w:pPr>
      <w:r>
        <w:t>Mejoras de la traducción</w:t>
      </w:r>
    </w:p>
    <w:sectPr w:rsidR="00891972" w:rsidRPr="00891972"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59DB"/>
    <w:multiLevelType w:val="hybridMultilevel"/>
    <w:tmpl w:val="FD266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570569"/>
    <w:multiLevelType w:val="hybridMultilevel"/>
    <w:tmpl w:val="9E92D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853D4"/>
    <w:rsid w:val="000B57C6"/>
    <w:rsid w:val="001154B1"/>
    <w:rsid w:val="00117DDA"/>
    <w:rsid w:val="001755A2"/>
    <w:rsid w:val="001872BF"/>
    <w:rsid w:val="001B29E6"/>
    <w:rsid w:val="001C2AE6"/>
    <w:rsid w:val="002178CC"/>
    <w:rsid w:val="002A32A7"/>
    <w:rsid w:val="002C088C"/>
    <w:rsid w:val="002D002C"/>
    <w:rsid w:val="002D06EC"/>
    <w:rsid w:val="00347FA6"/>
    <w:rsid w:val="003A0C9B"/>
    <w:rsid w:val="003A7106"/>
    <w:rsid w:val="003C3DCB"/>
    <w:rsid w:val="003D1A35"/>
    <w:rsid w:val="003F6410"/>
    <w:rsid w:val="00415BBC"/>
    <w:rsid w:val="00426573"/>
    <w:rsid w:val="00444D7C"/>
    <w:rsid w:val="004A10B7"/>
    <w:rsid w:val="004D46D1"/>
    <w:rsid w:val="004F6A73"/>
    <w:rsid w:val="005A7248"/>
    <w:rsid w:val="005C1B39"/>
    <w:rsid w:val="005F55BB"/>
    <w:rsid w:val="00646363"/>
    <w:rsid w:val="00663CDE"/>
    <w:rsid w:val="00690084"/>
    <w:rsid w:val="006A35C7"/>
    <w:rsid w:val="006A3D15"/>
    <w:rsid w:val="006C3B16"/>
    <w:rsid w:val="006E1CCA"/>
    <w:rsid w:val="00740319"/>
    <w:rsid w:val="007529D2"/>
    <w:rsid w:val="007E53D1"/>
    <w:rsid w:val="00875457"/>
    <w:rsid w:val="00891972"/>
    <w:rsid w:val="008C35BC"/>
    <w:rsid w:val="008D6595"/>
    <w:rsid w:val="008D7026"/>
    <w:rsid w:val="00994505"/>
    <w:rsid w:val="009B351B"/>
    <w:rsid w:val="009C4479"/>
    <w:rsid w:val="00A068CE"/>
    <w:rsid w:val="00A12108"/>
    <w:rsid w:val="00A547CD"/>
    <w:rsid w:val="00AE69A9"/>
    <w:rsid w:val="00B71CF7"/>
    <w:rsid w:val="00B816C4"/>
    <w:rsid w:val="00C10237"/>
    <w:rsid w:val="00C70610"/>
    <w:rsid w:val="00CC04B8"/>
    <w:rsid w:val="00D3673C"/>
    <w:rsid w:val="00D77CBC"/>
    <w:rsid w:val="00D8469B"/>
    <w:rsid w:val="00DB465E"/>
    <w:rsid w:val="00DF2D55"/>
    <w:rsid w:val="00DF4380"/>
    <w:rsid w:val="00E20B04"/>
    <w:rsid w:val="00F145FE"/>
    <w:rsid w:val="00F45F4E"/>
    <w:rsid w:val="00FA4E93"/>
    <w:rsid w:val="00FD4CBF"/>
    <w:rsid w:val="00FE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F5B1"/>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2895">
      <w:bodyDiv w:val="1"/>
      <w:marLeft w:val="0"/>
      <w:marRight w:val="0"/>
      <w:marTop w:val="0"/>
      <w:marBottom w:val="0"/>
      <w:divBdr>
        <w:top w:val="none" w:sz="0" w:space="0" w:color="auto"/>
        <w:left w:val="none" w:sz="0" w:space="0" w:color="auto"/>
        <w:bottom w:val="none" w:sz="0" w:space="0" w:color="auto"/>
        <w:right w:val="none" w:sz="0" w:space="0" w:color="auto"/>
      </w:divBdr>
      <w:divsChild>
        <w:div w:id="2019505299">
          <w:marLeft w:val="0"/>
          <w:marRight w:val="0"/>
          <w:marTop w:val="0"/>
          <w:marBottom w:val="0"/>
          <w:divBdr>
            <w:top w:val="none" w:sz="0" w:space="0" w:color="auto"/>
            <w:left w:val="none" w:sz="0" w:space="0" w:color="auto"/>
            <w:bottom w:val="none" w:sz="0" w:space="0" w:color="auto"/>
            <w:right w:val="none" w:sz="0" w:space="0" w:color="auto"/>
          </w:divBdr>
          <w:divsChild>
            <w:div w:id="1637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915">
      <w:bodyDiv w:val="1"/>
      <w:marLeft w:val="0"/>
      <w:marRight w:val="0"/>
      <w:marTop w:val="0"/>
      <w:marBottom w:val="0"/>
      <w:divBdr>
        <w:top w:val="none" w:sz="0" w:space="0" w:color="auto"/>
        <w:left w:val="none" w:sz="0" w:space="0" w:color="auto"/>
        <w:bottom w:val="none" w:sz="0" w:space="0" w:color="auto"/>
        <w:right w:val="none" w:sz="0" w:space="0" w:color="auto"/>
      </w:divBdr>
      <w:divsChild>
        <w:div w:id="1603609589">
          <w:marLeft w:val="0"/>
          <w:marRight w:val="0"/>
          <w:marTop w:val="0"/>
          <w:marBottom w:val="0"/>
          <w:divBdr>
            <w:top w:val="none" w:sz="0" w:space="0" w:color="auto"/>
            <w:left w:val="none" w:sz="0" w:space="0" w:color="auto"/>
            <w:bottom w:val="none" w:sz="0" w:space="0" w:color="auto"/>
            <w:right w:val="none" w:sz="0" w:space="0" w:color="auto"/>
          </w:divBdr>
          <w:divsChild>
            <w:div w:id="1756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0295">
      <w:bodyDiv w:val="1"/>
      <w:marLeft w:val="0"/>
      <w:marRight w:val="0"/>
      <w:marTop w:val="0"/>
      <w:marBottom w:val="0"/>
      <w:divBdr>
        <w:top w:val="none" w:sz="0" w:space="0" w:color="auto"/>
        <w:left w:val="none" w:sz="0" w:space="0" w:color="auto"/>
        <w:bottom w:val="none" w:sz="0" w:space="0" w:color="auto"/>
        <w:right w:val="none" w:sz="0" w:space="0" w:color="auto"/>
      </w:divBdr>
      <w:divsChild>
        <w:div w:id="1769958031">
          <w:marLeft w:val="0"/>
          <w:marRight w:val="0"/>
          <w:marTop w:val="0"/>
          <w:marBottom w:val="0"/>
          <w:divBdr>
            <w:top w:val="none" w:sz="0" w:space="0" w:color="auto"/>
            <w:left w:val="none" w:sz="0" w:space="0" w:color="auto"/>
            <w:bottom w:val="none" w:sz="0" w:space="0" w:color="auto"/>
            <w:right w:val="none" w:sz="0" w:space="0" w:color="auto"/>
          </w:divBdr>
          <w:divsChild>
            <w:div w:id="765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551">
      <w:bodyDiv w:val="1"/>
      <w:marLeft w:val="0"/>
      <w:marRight w:val="0"/>
      <w:marTop w:val="0"/>
      <w:marBottom w:val="0"/>
      <w:divBdr>
        <w:top w:val="none" w:sz="0" w:space="0" w:color="auto"/>
        <w:left w:val="none" w:sz="0" w:space="0" w:color="auto"/>
        <w:bottom w:val="none" w:sz="0" w:space="0" w:color="auto"/>
        <w:right w:val="none" w:sz="0" w:space="0" w:color="auto"/>
      </w:divBdr>
      <w:divsChild>
        <w:div w:id="883954880">
          <w:marLeft w:val="0"/>
          <w:marRight w:val="0"/>
          <w:marTop w:val="0"/>
          <w:marBottom w:val="0"/>
          <w:divBdr>
            <w:top w:val="none" w:sz="0" w:space="0" w:color="auto"/>
            <w:left w:val="none" w:sz="0" w:space="0" w:color="auto"/>
            <w:bottom w:val="none" w:sz="0" w:space="0" w:color="auto"/>
            <w:right w:val="none" w:sz="0" w:space="0" w:color="auto"/>
          </w:divBdr>
          <w:divsChild>
            <w:div w:id="1135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690">
      <w:bodyDiv w:val="1"/>
      <w:marLeft w:val="0"/>
      <w:marRight w:val="0"/>
      <w:marTop w:val="0"/>
      <w:marBottom w:val="0"/>
      <w:divBdr>
        <w:top w:val="none" w:sz="0" w:space="0" w:color="auto"/>
        <w:left w:val="none" w:sz="0" w:space="0" w:color="auto"/>
        <w:bottom w:val="none" w:sz="0" w:space="0" w:color="auto"/>
        <w:right w:val="none" w:sz="0" w:space="0" w:color="auto"/>
      </w:divBdr>
      <w:divsChild>
        <w:div w:id="911547202">
          <w:marLeft w:val="0"/>
          <w:marRight w:val="0"/>
          <w:marTop w:val="0"/>
          <w:marBottom w:val="0"/>
          <w:divBdr>
            <w:top w:val="none" w:sz="0" w:space="0" w:color="auto"/>
            <w:left w:val="none" w:sz="0" w:space="0" w:color="auto"/>
            <w:bottom w:val="none" w:sz="0" w:space="0" w:color="auto"/>
            <w:right w:val="none" w:sz="0" w:space="0" w:color="auto"/>
          </w:divBdr>
          <w:divsChild>
            <w:div w:id="3258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91210">
      <w:bodyDiv w:val="1"/>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0"/>
          <w:marRight w:val="0"/>
          <w:marTop w:val="0"/>
          <w:marBottom w:val="0"/>
          <w:divBdr>
            <w:top w:val="none" w:sz="0" w:space="0" w:color="auto"/>
            <w:left w:val="none" w:sz="0" w:space="0" w:color="auto"/>
            <w:bottom w:val="none" w:sz="0" w:space="0" w:color="auto"/>
            <w:right w:val="none" w:sz="0" w:space="0" w:color="auto"/>
          </w:divBdr>
          <w:divsChild>
            <w:div w:id="21268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7331">
      <w:bodyDiv w:val="1"/>
      <w:marLeft w:val="0"/>
      <w:marRight w:val="0"/>
      <w:marTop w:val="0"/>
      <w:marBottom w:val="0"/>
      <w:divBdr>
        <w:top w:val="none" w:sz="0" w:space="0" w:color="auto"/>
        <w:left w:val="none" w:sz="0" w:space="0" w:color="auto"/>
        <w:bottom w:val="none" w:sz="0" w:space="0" w:color="auto"/>
        <w:right w:val="none" w:sz="0" w:space="0" w:color="auto"/>
      </w:divBdr>
      <w:divsChild>
        <w:div w:id="1963263943">
          <w:marLeft w:val="0"/>
          <w:marRight w:val="0"/>
          <w:marTop w:val="0"/>
          <w:marBottom w:val="0"/>
          <w:divBdr>
            <w:top w:val="none" w:sz="0" w:space="0" w:color="auto"/>
            <w:left w:val="none" w:sz="0" w:space="0" w:color="auto"/>
            <w:bottom w:val="none" w:sz="0" w:space="0" w:color="auto"/>
            <w:right w:val="none" w:sz="0" w:space="0" w:color="auto"/>
          </w:divBdr>
          <w:divsChild>
            <w:div w:id="11331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C0895"/>
    <w:rsid w:val="0059170C"/>
    <w:rsid w:val="005D482A"/>
    <w:rsid w:val="0063284C"/>
    <w:rsid w:val="00CB10F8"/>
    <w:rsid w:val="00CC77F5"/>
    <w:rsid w:val="00D36AE2"/>
    <w:rsid w:val="00D62AE9"/>
    <w:rsid w:val="00D970C2"/>
    <w:rsid w:val="00DD6981"/>
    <w:rsid w:val="00E1687F"/>
    <w:rsid w:val="00E8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AFE15-AF2D-463D-BF63-A5FED305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4</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Diego Ortiz</cp:lastModifiedBy>
  <cp:revision>50</cp:revision>
  <dcterms:created xsi:type="dcterms:W3CDTF">2020-02-20T08:13:00Z</dcterms:created>
  <dcterms:modified xsi:type="dcterms:W3CDTF">2020-04-06T17:49:00Z</dcterms:modified>
</cp:coreProperties>
</file>